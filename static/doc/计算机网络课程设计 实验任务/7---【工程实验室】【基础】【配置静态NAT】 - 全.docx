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sz w:val="44"/>
          <w:szCs w:val="44"/>
        </w:rPr>
      </w:pPr>
      <w:r>
        <w:rPr>
          <w:rFonts w:hAnsi="宋体" w:eastAsia="黑体" w:cs="黑体"/>
          <w:color w:val="000000"/>
          <w:kern w:val="0"/>
          <w:sz w:val="44"/>
          <w:szCs w:val="44"/>
          <w:lang w:bidi="ar"/>
        </w:rPr>
        <w:t>实验</w:t>
      </w:r>
      <w:r>
        <w:rPr>
          <w:rFonts w:hint="eastAsia" w:hAnsi="宋体" w:eastAsia="黑体" w:cs="黑体"/>
          <w:color w:val="000000"/>
          <w:kern w:val="0"/>
          <w:sz w:val="44"/>
          <w:szCs w:val="44"/>
          <w:lang w:bidi="ar"/>
        </w:rPr>
        <w:t xml:space="preserve"> </w:t>
      </w:r>
      <w:r>
        <w:rPr>
          <w:rFonts w:hAnsi="宋体" w:eastAsia="黑体" w:cs="黑体"/>
          <w:color w:val="000000"/>
          <w:kern w:val="0"/>
          <w:sz w:val="44"/>
          <w:szCs w:val="44"/>
          <w:lang w:bidi="ar"/>
        </w:rPr>
        <w:t>配置静态 NAT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【实验名称】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配置静态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>NAT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【实验目的】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配置网络地址变换，提供到公司共享服务器的可靠外部访问。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【背景描述】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某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IT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企业因业务扩展，需要升级网络，他们选择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172.16.1.0/24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作为私有地址，并用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NAT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来处理和外部网络的连接。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【需求分析】 </w:t>
      </w:r>
    </w:p>
    <w:p>
      <w:pPr>
        <w:widowControl/>
        <w:jc w:val="left"/>
        <w:rPr>
          <w:del w:id="0" w:author="许愿瓶" w:date="2020-05-30T13:19:26Z"/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公司需要将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172.16.1.5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和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172.16.1.6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两台主机作为共享服务器，需要外网能够访问，考虑到</w:t>
      </w:r>
      <w:del w:id="1" w:author="许愿瓶" w:date="2020-05-30T13:19:25Z">
        <w:r>
          <w:rPr>
            <w:rFonts w:hint="eastAsia" w:hAnsi="宋体" w:eastAsia="宋体" w:cs="宋体"/>
            <w:color w:val="000000"/>
            <w:kern w:val="0"/>
            <w:sz w:val="24"/>
            <w:lang w:bidi="ar"/>
          </w:rPr>
          <w:delText xml:space="preserve"> </w:delText>
        </w:r>
      </w:del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包括安全在内的诸多因素，公司希望对外部隐藏内部网络。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【实验拓扑】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实验的拓扑图，如图 所示。</w:t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5274310" cy="2952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Ansi="宋体" w:eastAsia="黑体" w:cs="黑体"/>
          <w:color w:val="000000"/>
          <w:kern w:val="0"/>
          <w:sz w:val="24"/>
          <w:lang w:bidi="ar"/>
        </w:rPr>
        <w:t xml:space="preserve">【实验设备】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路由器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 2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台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交换机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 1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台 </w:t>
      </w:r>
    </w:p>
    <w:p>
      <w:pPr>
        <w:widowControl/>
        <w:jc w:val="left"/>
        <w:rPr>
          <w:sz w:val="24"/>
        </w:rPr>
      </w:pP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PC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机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 2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台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【预备知识】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路由器基本配置知识、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IP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路由知识、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NAT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原理。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【实验原理】 </w:t>
      </w:r>
    </w:p>
    <w:p>
      <w:pPr>
        <w:widowControl/>
        <w:jc w:val="left"/>
        <w:rPr>
          <w:rFonts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在路由器上把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>172.16.1.5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、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 xml:space="preserve">172.16.1.6 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>两台主机静态映射到外部，把内网隐藏起来。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【实验步骤】 </w:t>
      </w:r>
    </w:p>
    <w:p>
      <w:pPr>
        <w:widowControl/>
        <w:jc w:val="left"/>
        <w:rPr>
          <w:b/>
          <w:bCs/>
          <w:sz w:val="24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1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在路由器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val="en-US" w:eastAsia="zh-CN" w:bidi="ar"/>
        </w:rPr>
        <w:t>Router0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上配置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IP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路由选择和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IP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地址。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RG#config t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RG(config)#interface serial 2/0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RG(config-if) #ip address 200.1.1.2 255.255.255.252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RG(config-if) #clock rate 64000 </w:t>
      </w:r>
    </w:p>
    <w:p>
      <w:pPr>
        <w:widowControl/>
        <w:jc w:val="left"/>
        <w:rPr>
          <w:rFonts w:hint="default" w:hAnsi="CourierNewPSMT" w:eastAsia="CourierNewPSMT" w:cs="CourierNewPSMT"/>
          <w:color w:val="000000"/>
          <w:kern w:val="0"/>
          <w:sz w:val="24"/>
          <w:lang w:val="en-US"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RG(config-if) #</w:t>
      </w:r>
      <w:r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  <w:t>exit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RG(config)#interface FastEthernet 1/0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RG(config-if) #ip address 172.16.1.1 255.255.255.0</w:t>
      </w:r>
    </w:p>
    <w:p>
      <w:pPr>
        <w:widowControl/>
        <w:jc w:val="left"/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RG(config-if)#ip route 0.0.0.0 0.0.0.0 serial 2/0 </w:t>
      </w:r>
      <w:r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  <w:t xml:space="preserve">  #配置静态路由</w:t>
      </w:r>
    </w:p>
    <w:p>
      <w:pPr>
        <w:widowControl/>
        <w:jc w:val="left"/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</w:pPr>
    </w:p>
    <w:p>
      <w:pPr>
        <w:widowControl/>
        <w:jc w:val="left"/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步骤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val="en-US" w:eastAsia="zh-CN" w:bidi="ar"/>
        </w:rPr>
        <w:t>2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在路由器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val="en-US" w:eastAsia="zh-CN" w:bidi="ar"/>
        </w:rPr>
        <w:t>ISP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上配置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IP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地址。</w:t>
      </w:r>
    </w:p>
    <w:p>
      <w:pPr>
        <w:widowControl/>
        <w:jc w:val="left"/>
        <w:rPr>
          <w:sz w:val="24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#config t </w:t>
      </w:r>
    </w:p>
    <w:p>
      <w:pPr>
        <w:widowControl/>
        <w:jc w:val="left"/>
        <w:rPr>
          <w:sz w:val="24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(config)#interface serial 2/0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(config-if) #ip address 200.1.1.</w:t>
      </w:r>
      <w:r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  <w:t>1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 255.255.255.252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(config-if) #clock rate 64000 </w:t>
      </w:r>
    </w:p>
    <w:p>
      <w:pPr>
        <w:widowControl/>
        <w:jc w:val="left"/>
        <w:rPr>
          <w:rFonts w:hint="default" w:hAnsi="CourierNewPSMT" w:eastAsia="CourierNewPSMT" w:cs="CourierNewPSMT"/>
          <w:color w:val="000000"/>
          <w:kern w:val="0"/>
          <w:sz w:val="24"/>
          <w:lang w:val="en-US" w:bidi="ar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(config-if) #</w:t>
      </w:r>
      <w:r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  <w:t>exit</w:t>
      </w:r>
    </w:p>
    <w:p>
      <w:pPr>
        <w:widowControl/>
        <w:jc w:val="left"/>
        <w:rPr>
          <w:sz w:val="24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(config)#interface FastEthernet 1/0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(config-if) #ip address </w:t>
      </w:r>
      <w:r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  <w:t>100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.</w:t>
      </w:r>
      <w:r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  <w:t>1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.1.1 255.255.255.0</w:t>
      </w:r>
    </w:p>
    <w:p>
      <w:pPr>
        <w:widowControl/>
        <w:jc w:val="left"/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</w:pPr>
    </w:p>
    <w:p>
      <w:pPr>
        <w:widowControl/>
        <w:jc w:val="left"/>
        <w:rPr>
          <w:rFonts w:hAnsi="CourierNewPSMT" w:cs="CourierNewPSMT"/>
          <w:color w:val="000000"/>
          <w:kern w:val="0"/>
          <w:sz w:val="24"/>
          <w:lang w:bidi="ar"/>
        </w:rPr>
      </w:pPr>
      <w:r>
        <w:rPr>
          <w:rFonts w:hint="eastAsia" w:hAnsi="CourierNewPSMT" w:cs="CourierNewPSMT"/>
          <w:color w:val="000000"/>
          <w:kern w:val="0"/>
          <w:sz w:val="24"/>
          <w:lang w:bidi="ar"/>
        </w:rPr>
        <w:t>I</w:t>
      </w:r>
      <w:r>
        <w:rPr>
          <w:rFonts w:hAnsi="CourierNewPSMT" w:cs="CourierNewPSMT"/>
          <w:color w:val="000000"/>
          <w:kern w:val="0"/>
          <w:sz w:val="24"/>
          <w:lang w:bidi="ar"/>
        </w:rPr>
        <w:t>SP</w:t>
      </w:r>
      <w:r>
        <w:rPr>
          <w:rFonts w:hint="eastAsia" w:hAnsi="CourierNewPSMT" w:cs="CourierNewPSMT"/>
          <w:color w:val="000000"/>
          <w:kern w:val="0"/>
          <w:sz w:val="24"/>
          <w:lang w:bidi="ar"/>
        </w:rPr>
        <w:t>配置路由选择</w:t>
      </w:r>
    </w:p>
    <w:p>
      <w:pPr>
        <w:widowControl/>
        <w:jc w:val="left"/>
        <w:rPr>
          <w:rFonts w:hAnsi="CourierNewPSMT" w:cs="CourierNewPSMT"/>
          <w:color w:val="000000"/>
          <w:kern w:val="0"/>
          <w:sz w:val="24"/>
          <w:lang w:bidi="ar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>Router(config)#ip route 0.0.0.0 0.0.0.0 serial 2/0</w:t>
      </w:r>
    </w:p>
    <w:p>
      <w:pPr>
        <w:widowControl/>
        <w:jc w:val="left"/>
        <w:rPr>
          <w:rFonts w:hint="eastAsia" w:hAnsi="宋体" w:eastAsia="宋体" w:cs="宋体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Ansi="CourierNewPSMT" w:cs="CourierNewPSMT"/>
          <w:color w:val="000000"/>
          <w:kern w:val="0"/>
          <w:sz w:val="24"/>
          <w:lang w:bidi="ar"/>
        </w:rPr>
        <w:t xml:space="preserve">Router(config)#ip route 200.1.1.0 255.255.255.252 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FastEthernet 1/0</w:t>
      </w:r>
    </w:p>
    <w:p>
      <w:pPr>
        <w:widowControl/>
        <w:jc w:val="left"/>
        <w:rPr>
          <w:rFonts w:hint="default" w:hAnsi="CourierNewPSMT" w:eastAsia="宋体" w:cs="CourierNewPSMT"/>
          <w:color w:val="000000"/>
          <w:kern w:val="0"/>
          <w:sz w:val="24"/>
          <w:lang w:val="en-US" w:eastAsia="zh-CN" w:bidi="ar"/>
        </w:rPr>
      </w:pP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int="eastAsia" w:hAnsi="TimesNewRomanPSMT" w:eastAsia="宋体" w:cs="TimesNewRomanPSMT"/>
          <w:b/>
          <w:bCs/>
          <w:color w:val="000000"/>
          <w:kern w:val="0"/>
          <w:sz w:val="24"/>
          <w:lang w:val="en-US" w:eastAsia="zh-CN" w:bidi="ar"/>
        </w:rPr>
        <w:t>3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在路由器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val="en-US" w:eastAsia="zh-CN" w:bidi="ar"/>
        </w:rPr>
        <w:t>Router0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上配置静态 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>NAT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。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RG(config)#ip nat inside source static 172.16.1.5 200.1.1.80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RG(config)#ip nat inside source static 172.16.1.6 200.1.1.81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int="eastAsia" w:hAnsi="TimesNewRomanPSMT" w:eastAsia="宋体" w:cs="TimesNewRomanPSMT"/>
          <w:b/>
          <w:bCs/>
          <w:color w:val="000000"/>
          <w:kern w:val="0"/>
          <w:sz w:val="24"/>
          <w:lang w:val="en-US" w:eastAsia="zh-CN" w:bidi="ar"/>
        </w:rPr>
        <w:t>4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在路由器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val="en-US" w:eastAsia="zh-CN" w:bidi="ar"/>
        </w:rPr>
        <w:t>Router0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指定一个内部接口和一个外部接口。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RG(config)#interface serial 1/2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RG(config-if)#ip nat outside </w:t>
      </w:r>
    </w:p>
    <w:p>
      <w:pPr>
        <w:widowControl/>
        <w:jc w:val="left"/>
        <w:rPr>
          <w:sz w:val="24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RG(config)#interface FastEthernet 1/0 </w:t>
      </w:r>
    </w:p>
    <w:p>
      <w:pPr>
        <w:widowControl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 xml:space="preserve">RG(config-if)#ip nat inside </w:t>
      </w:r>
    </w:p>
    <w:p>
      <w:pPr>
        <w:widowControl/>
        <w:jc w:val="left"/>
        <w:rPr>
          <w:rFonts w:hAnsi="CourierNewPSMT" w:cs="CourierNewPSMT"/>
          <w:color w:val="000000"/>
          <w:kern w:val="0"/>
          <w:sz w:val="24"/>
          <w:lang w:bidi="ar"/>
        </w:rPr>
      </w:pPr>
    </w:p>
    <w:p>
      <w:pPr>
        <w:widowControl/>
        <w:jc w:val="left"/>
        <w:rPr>
          <w:rFonts w:hint="eastAsia"/>
          <w:sz w:val="24"/>
        </w:rPr>
      </w:pPr>
    </w:p>
    <w:p>
      <w:pPr>
        <w:widowControl/>
        <w:jc w:val="left"/>
        <w:rPr>
          <w:rFonts w:hint="eastAsia" w:hAnsi="宋体" w:eastAsia="宋体" w:cs="宋体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int="eastAsia" w:hAnsi="TimesNewRomanPSMT" w:eastAsia="宋体" w:cs="TimesNewRomanPSMT"/>
          <w:b/>
          <w:bCs/>
          <w:color w:val="000000"/>
          <w:kern w:val="0"/>
          <w:sz w:val="24"/>
          <w:lang w:val="en-US" w:eastAsia="zh-CN" w:bidi="ar"/>
        </w:rPr>
        <w:t>5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val="en-US" w:eastAsia="zh-CN" w:bidi="ar"/>
        </w:rPr>
        <w:t>为PC终端配置IP地址</w:t>
      </w:r>
    </w:p>
    <w:p>
      <w:pPr>
        <w:widowControl/>
        <w:ind w:left="0" w:leftChars="0" w:firstLine="420" w:firstLineChars="175"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int="eastAsia" w:hAnsi="CourierNewPSMT" w:eastAsia="CourierNewPSMT" w:cs="CourierNewPSMT"/>
          <w:color w:val="000000"/>
          <w:kern w:val="0"/>
          <w:sz w:val="24"/>
          <w:lang w:val="en-US" w:eastAsia="zh-CN" w:bidi="ar"/>
        </w:rPr>
        <w:t xml:space="preserve">1) 配置PC0 ip地址为172.16.1.5 子网掩码为255.255.255.0，网关为 72.16.1.1 </w:t>
      </w:r>
    </w:p>
    <w:p>
      <w:pPr>
        <w:widowControl/>
        <w:ind w:left="0" w:leftChars="0" w:firstLine="420" w:firstLineChars="175"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int="eastAsia" w:hAnsi="CourierNewPSMT" w:eastAsia="CourierNewPSMT" w:cs="CourierNewPSMT"/>
          <w:color w:val="000000"/>
          <w:kern w:val="0"/>
          <w:sz w:val="24"/>
          <w:lang w:val="en-US" w:eastAsia="zh-CN" w:bidi="ar"/>
        </w:rPr>
        <w:t xml:space="preserve">2) 配置PC1 ip地址为172.16.1.6 子网掩码为255.255.255.0，网关为72.16.1.1 </w:t>
      </w:r>
    </w:p>
    <w:p>
      <w:pPr>
        <w:widowControl/>
        <w:ind w:left="0" w:leftChars="0" w:firstLine="420" w:firstLineChars="175"/>
        <w:jc w:val="left"/>
        <w:rPr>
          <w:rFonts w:hAnsi="CourierNewPSMT" w:eastAsia="CourierNewPSMT" w:cs="CourierNewPSMT"/>
          <w:color w:val="000000"/>
          <w:kern w:val="0"/>
          <w:sz w:val="24"/>
          <w:lang w:bidi="ar"/>
        </w:rPr>
      </w:pPr>
      <w:r>
        <w:rPr>
          <w:rFonts w:hint="eastAsia" w:hAnsi="CourierNewPSMT" w:eastAsia="CourierNewPSMT" w:cs="CourierNewPSMT"/>
          <w:color w:val="000000"/>
          <w:kern w:val="0"/>
          <w:sz w:val="24"/>
          <w:lang w:val="en-US" w:eastAsia="zh-CN" w:bidi="ar"/>
        </w:rPr>
        <w:t>3) 配置PC2 ip地址为100.1.1.2 子网掩码为255.255.255.0，网关为</w:t>
      </w:r>
      <w:bookmarkStart w:id="0" w:name="_GoBack"/>
      <w:bookmarkEnd w:id="0"/>
      <w:r>
        <w:rPr>
          <w:rFonts w:hint="eastAsia" w:hAnsi="CourierNewPSMT" w:eastAsia="CourierNewPSMT" w:cs="CourierNewPSMT"/>
          <w:color w:val="000000"/>
          <w:kern w:val="0"/>
          <w:sz w:val="24"/>
          <w:lang w:val="en-US" w:eastAsia="zh-CN" w:bidi="ar"/>
        </w:rPr>
        <w:t xml:space="preserve">100.1.1.1 </w:t>
      </w:r>
    </w:p>
    <w:p>
      <w:pPr>
        <w:widowControl/>
        <w:jc w:val="left"/>
        <w:rPr>
          <w:rFonts w:hint="default" w:hAnsi="宋体" w:eastAsia="宋体" w:cs="宋体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jc w:val="left"/>
        <w:rPr>
          <w:rFonts w:hint="eastAsia"/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 xml:space="preserve">步骤 </w:t>
      </w:r>
      <w:r>
        <w:rPr>
          <w:rFonts w:hint="eastAsia" w:hAnsi="TimesNewRomanPSMT" w:eastAsia="宋体" w:cs="TimesNewRomanPSMT"/>
          <w:b/>
          <w:bCs/>
          <w:color w:val="000000"/>
          <w:kern w:val="0"/>
          <w:sz w:val="24"/>
          <w:lang w:val="en-US" w:eastAsia="zh-CN" w:bidi="ar"/>
        </w:rPr>
        <w:t>6</w:t>
      </w:r>
      <w:r>
        <w:rPr>
          <w:rFonts w:hAnsi="TimesNewRomanPSMT" w:eastAsia="TimesNewRomanPSMT" w:cs="TimesNewRomanPSMT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hint="eastAsia" w:hAnsi="宋体" w:eastAsia="宋体" w:cs="宋体"/>
          <w:b/>
          <w:bCs/>
          <w:color w:val="000000"/>
          <w:kern w:val="0"/>
          <w:sz w:val="24"/>
          <w:lang w:bidi="ar"/>
        </w:rPr>
        <w:t>验证测试。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 </w:t>
      </w:r>
    </w:p>
    <w:p>
      <w:pPr>
        <w:widowControl/>
        <w:jc w:val="left"/>
        <w:rPr>
          <w:rFonts w:hint="eastAsia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用</w:t>
      </w:r>
      <w:del w:id="2" w:author="许愿瓶" w:date="2020-05-30T13:11:13Z">
        <w:r>
          <w:rPr>
            <w:rFonts w:hint="default" w:hAnsi="宋体" w:eastAsia="宋体" w:cs="宋体"/>
            <w:color w:val="000000"/>
            <w:kern w:val="0"/>
            <w:sz w:val="24"/>
            <w:lang w:val="en-US" w:bidi="ar"/>
          </w:rPr>
          <w:delText xml:space="preserve"> </w:delText>
        </w:r>
      </w:del>
      <w:del w:id="3" w:author="许愿瓶" w:date="2020-05-30T13:11:13Z">
        <w:r>
          <w:rPr>
            <w:rFonts w:hint="default" w:hAnsi="TimesNewRomanPSMT" w:eastAsia="TimesNewRomanPSMT" w:cs="TimesNewRomanPSMT"/>
            <w:color w:val="000000"/>
            <w:kern w:val="0"/>
            <w:sz w:val="24"/>
            <w:lang w:val="en-US" w:bidi="ar"/>
          </w:rPr>
          <w:delText xml:space="preserve">telnet </w:delText>
        </w:r>
      </w:del>
      <w:ins w:id="4" w:author="许愿瓶" w:date="2020-05-30T13:11:14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P</w:t>
        </w:r>
      </w:ins>
      <w:ins w:id="5" w:author="许愿瓶" w:date="2020-05-30T13:11:15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C</w:t>
        </w:r>
      </w:ins>
      <w:ins w:id="6" w:author="许愿瓶" w:date="2020-05-30T13:11:17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2</w:t>
        </w:r>
      </w:ins>
      <w:ins w:id="7" w:author="许愿瓶" w:date="2020-05-30T13:11:27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 xml:space="preserve"> </w:t>
        </w:r>
      </w:ins>
      <w:ins w:id="8" w:author="许愿瓶" w:date="2020-05-30T13:11:25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ping</w:t>
        </w:r>
      </w:ins>
      <w:ins w:id="9" w:author="许愿瓶" w:date="2020-05-30T13:11:51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 xml:space="preserve"> </w:t>
        </w:r>
      </w:ins>
      <w:del w:id="10" w:author="许愿瓶" w:date="2020-05-30T13:11:43Z">
        <w:r>
          <w:rPr>
            <w:rFonts w:hint="default" w:hAnsi="宋体" w:eastAsia="宋体" w:cs="宋体"/>
            <w:color w:val="000000"/>
            <w:kern w:val="0"/>
            <w:sz w:val="24"/>
            <w:lang w:val="en-US" w:bidi="ar"/>
          </w:rPr>
          <w:delText xml:space="preserve">登录远程主机 </w:delText>
        </w:r>
      </w:del>
      <w:del w:id="11" w:author="许愿瓶" w:date="2020-05-30T13:11:43Z">
        <w:r>
          <w:rPr>
            <w:rFonts w:hint="default" w:hAnsi="TimesNewRomanPSMT" w:eastAsia="TimesNewRomanPSMT" w:cs="TimesNewRomanPSMT"/>
            <w:color w:val="000000"/>
            <w:kern w:val="0"/>
            <w:sz w:val="24"/>
            <w:lang w:val="en-US" w:bidi="ar"/>
          </w:rPr>
          <w:delText xml:space="preserve">100.1.1.1 </w:delText>
        </w:r>
      </w:del>
      <w:del w:id="12" w:author="许愿瓶" w:date="2020-05-30T13:11:43Z">
        <w:r>
          <w:rPr>
            <w:rFonts w:hint="default" w:hAnsi="宋体" w:eastAsia="宋体" w:cs="宋体"/>
            <w:color w:val="000000"/>
            <w:kern w:val="0"/>
            <w:sz w:val="24"/>
            <w:lang w:val="en-US" w:bidi="ar"/>
          </w:rPr>
          <w:delText xml:space="preserve">来测试 </w:delText>
        </w:r>
      </w:del>
      <w:del w:id="13" w:author="许愿瓶" w:date="2020-05-30T13:11:43Z">
        <w:r>
          <w:rPr>
            <w:rFonts w:hint="default" w:hAnsi="TimesNewRomanPSMT" w:eastAsia="TimesNewRomanPSMT" w:cs="TimesNewRomanPSMT"/>
            <w:color w:val="000000"/>
            <w:kern w:val="0"/>
            <w:sz w:val="24"/>
            <w:lang w:val="en-US" w:bidi="ar"/>
          </w:rPr>
          <w:delText xml:space="preserve">NAT </w:delText>
        </w:r>
      </w:del>
      <w:del w:id="14" w:author="许愿瓶" w:date="2020-05-30T13:11:43Z">
        <w:r>
          <w:rPr>
            <w:rFonts w:hint="default" w:hAnsi="宋体" w:eastAsia="宋体" w:cs="宋体"/>
            <w:color w:val="000000"/>
            <w:kern w:val="0"/>
            <w:sz w:val="24"/>
            <w:lang w:val="en-US" w:bidi="ar"/>
          </w:rPr>
          <w:delText>的转换。</w:delText>
        </w:r>
      </w:del>
      <w:ins w:id="15" w:author="许愿瓶" w:date="2020-05-30T13:11:43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P</w:t>
        </w:r>
      </w:ins>
      <w:ins w:id="16" w:author="许愿瓶" w:date="2020-05-30T13:11:47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C</w:t>
        </w:r>
      </w:ins>
      <w:ins w:id="17" w:author="许愿瓶" w:date="2020-05-30T13:11:54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0</w:t>
        </w:r>
      </w:ins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（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172.16.1.5</w:t>
      </w:r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）</w:t>
      </w:r>
      <w:ins w:id="18" w:author="许愿瓶" w:date="2020-05-30T13:11:59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或者</w:t>
        </w:r>
      </w:ins>
      <w:ins w:id="19" w:author="许愿瓶" w:date="2020-05-30T13:12:01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PC1</w:t>
        </w:r>
      </w:ins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（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172.16.1.</w:t>
      </w:r>
      <w:r>
        <w:rPr>
          <w:rFonts w:hint="eastAsia" w:hAnsi="CourierNewPSMT" w:eastAsia="宋体" w:cs="CourierNewPSMT"/>
          <w:color w:val="000000"/>
          <w:kern w:val="0"/>
          <w:sz w:val="24"/>
          <w:lang w:val="en-US" w:eastAsia="zh-CN" w:bidi="ar"/>
        </w:rPr>
        <w:t>6</w:t>
      </w:r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），判断能否ping通。</w:t>
      </w:r>
    </w:p>
    <w:p>
      <w:pPr>
        <w:widowControl/>
        <w:jc w:val="left"/>
        <w:rPr>
          <w:ins w:id="20" w:author="许愿瓶" w:date="2020-05-30T13:12:56Z"/>
          <w:rFonts w:hint="default" w:hAnsi="宋体" w:eastAsia="宋体" w:cs="宋体"/>
          <w:color w:val="000000"/>
          <w:kern w:val="0"/>
          <w:sz w:val="24"/>
          <w:lang w:val="en-US" w:eastAsia="zh-CN" w:bidi="ar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>用</w:t>
      </w:r>
      <w:del w:id="21" w:author="许愿瓶" w:date="2020-05-30T13:11:13Z">
        <w:r>
          <w:rPr>
            <w:rFonts w:hint="default" w:hAnsi="宋体" w:eastAsia="宋体" w:cs="宋体"/>
            <w:color w:val="000000"/>
            <w:kern w:val="0"/>
            <w:sz w:val="24"/>
            <w:lang w:val="en-US" w:bidi="ar"/>
          </w:rPr>
          <w:delText xml:space="preserve"> </w:delText>
        </w:r>
      </w:del>
      <w:del w:id="22" w:author="许愿瓶" w:date="2020-05-30T13:11:13Z">
        <w:r>
          <w:rPr>
            <w:rFonts w:hint="default" w:hAnsi="TimesNewRomanPSMT" w:eastAsia="TimesNewRomanPSMT" w:cs="TimesNewRomanPSMT"/>
            <w:color w:val="000000"/>
            <w:kern w:val="0"/>
            <w:sz w:val="24"/>
            <w:lang w:val="en-US" w:bidi="ar"/>
          </w:rPr>
          <w:delText xml:space="preserve">telnet </w:delText>
        </w:r>
      </w:del>
      <w:ins w:id="23" w:author="许愿瓶" w:date="2020-05-30T13:11:14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P</w:t>
        </w:r>
      </w:ins>
      <w:ins w:id="24" w:author="许愿瓶" w:date="2020-05-30T13:11:15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C</w:t>
        </w:r>
      </w:ins>
      <w:ins w:id="25" w:author="许愿瓶" w:date="2020-05-30T13:11:17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2</w:t>
        </w:r>
      </w:ins>
      <w:ins w:id="26" w:author="许愿瓶" w:date="2020-05-30T13:11:27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 xml:space="preserve"> </w:t>
        </w:r>
      </w:ins>
      <w:ins w:id="27" w:author="许愿瓶" w:date="2020-05-30T13:11:25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ping</w:t>
        </w:r>
      </w:ins>
      <w:ins w:id="28" w:author="许愿瓶" w:date="2020-05-30T13:11:51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 xml:space="preserve"> </w:t>
        </w:r>
      </w:ins>
      <w:del w:id="29" w:author="许愿瓶" w:date="2020-05-30T13:11:43Z">
        <w:r>
          <w:rPr>
            <w:rFonts w:hint="default" w:hAnsi="宋体" w:eastAsia="宋体" w:cs="宋体"/>
            <w:color w:val="000000"/>
            <w:kern w:val="0"/>
            <w:sz w:val="24"/>
            <w:lang w:val="en-US" w:bidi="ar"/>
          </w:rPr>
          <w:delText xml:space="preserve">登录远程主机 </w:delText>
        </w:r>
      </w:del>
      <w:del w:id="30" w:author="许愿瓶" w:date="2020-05-30T13:11:43Z">
        <w:r>
          <w:rPr>
            <w:rFonts w:hint="default" w:hAnsi="TimesNewRomanPSMT" w:eastAsia="TimesNewRomanPSMT" w:cs="TimesNewRomanPSMT"/>
            <w:color w:val="000000"/>
            <w:kern w:val="0"/>
            <w:sz w:val="24"/>
            <w:lang w:val="en-US" w:bidi="ar"/>
          </w:rPr>
          <w:delText xml:space="preserve">100.1.1.1 </w:delText>
        </w:r>
      </w:del>
      <w:del w:id="31" w:author="许愿瓶" w:date="2020-05-30T13:11:43Z">
        <w:r>
          <w:rPr>
            <w:rFonts w:hint="default" w:hAnsi="宋体" w:eastAsia="宋体" w:cs="宋体"/>
            <w:color w:val="000000"/>
            <w:kern w:val="0"/>
            <w:sz w:val="24"/>
            <w:lang w:val="en-US" w:bidi="ar"/>
          </w:rPr>
          <w:delText xml:space="preserve">来测试 </w:delText>
        </w:r>
      </w:del>
      <w:del w:id="32" w:author="许愿瓶" w:date="2020-05-30T13:11:43Z">
        <w:r>
          <w:rPr>
            <w:rFonts w:hint="default" w:hAnsi="TimesNewRomanPSMT" w:eastAsia="TimesNewRomanPSMT" w:cs="TimesNewRomanPSMT"/>
            <w:color w:val="000000"/>
            <w:kern w:val="0"/>
            <w:sz w:val="24"/>
            <w:lang w:val="en-US" w:bidi="ar"/>
          </w:rPr>
          <w:delText xml:space="preserve">NAT </w:delText>
        </w:r>
      </w:del>
      <w:del w:id="33" w:author="许愿瓶" w:date="2020-05-30T13:11:43Z">
        <w:r>
          <w:rPr>
            <w:rFonts w:hint="default" w:hAnsi="宋体" w:eastAsia="宋体" w:cs="宋体"/>
            <w:color w:val="000000"/>
            <w:kern w:val="0"/>
            <w:sz w:val="24"/>
            <w:lang w:val="en-US" w:bidi="ar"/>
          </w:rPr>
          <w:delText>的转换。</w:delText>
        </w:r>
      </w:del>
      <w:ins w:id="34" w:author="许愿瓶" w:date="2020-05-30T13:11:43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P</w:t>
        </w:r>
      </w:ins>
      <w:ins w:id="35" w:author="许愿瓶" w:date="2020-05-30T13:11:47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C</w:t>
        </w:r>
      </w:ins>
      <w:ins w:id="36" w:author="许愿瓶" w:date="2020-05-30T13:11:54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0</w:t>
        </w:r>
      </w:ins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（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200.1.1.80</w:t>
      </w:r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）</w:t>
      </w:r>
      <w:ins w:id="37" w:author="许愿瓶" w:date="2020-05-30T13:11:59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或者</w:t>
        </w:r>
      </w:ins>
      <w:ins w:id="38" w:author="许愿瓶" w:date="2020-05-30T13:12:01Z">
        <w:r>
          <w:rPr>
            <w:rFonts w:hint="eastAsia" w:hAnsi="宋体" w:eastAsia="宋体" w:cs="宋体"/>
            <w:color w:val="000000"/>
            <w:kern w:val="0"/>
            <w:sz w:val="24"/>
            <w:lang w:val="en-US" w:eastAsia="zh-CN" w:bidi="ar"/>
          </w:rPr>
          <w:t>PC1</w:t>
        </w:r>
      </w:ins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（</w:t>
      </w:r>
      <w:r>
        <w:rPr>
          <w:rFonts w:hAnsi="CourierNewPSMT" w:eastAsia="CourierNewPSMT" w:cs="CourierNewPSMT"/>
          <w:color w:val="000000"/>
          <w:kern w:val="0"/>
          <w:sz w:val="24"/>
          <w:lang w:bidi="ar"/>
        </w:rPr>
        <w:t>200.1.1.81</w:t>
      </w:r>
      <w:r>
        <w:rPr>
          <w:rFonts w:hint="eastAsia" w:hAnsi="宋体" w:eastAsia="宋体" w:cs="宋体"/>
          <w:color w:val="000000"/>
          <w:kern w:val="0"/>
          <w:sz w:val="24"/>
          <w:lang w:val="en-US" w:eastAsia="zh-CN" w:bidi="ar"/>
        </w:rPr>
        <w:t>），判断能否ping通。</w:t>
      </w:r>
    </w:p>
    <w:p>
      <w:pPr>
        <w:widowControl/>
        <w:jc w:val="left"/>
        <w:rPr>
          <w:ins w:id="39" w:author="许愿瓶" w:date="2020-05-30T13:12:57Z"/>
          <w:rFonts w:hint="eastAsia" w:hAnsi="宋体" w:eastAsia="宋体" w:cs="宋体"/>
          <w:color w:val="000000"/>
          <w:kern w:val="0"/>
          <w:sz w:val="24"/>
          <w:lang w:eastAsia="zh-CN" w:bidi="ar"/>
        </w:rPr>
      </w:pPr>
    </w:p>
    <w:p>
      <w:pPr>
        <w:widowControl/>
        <w:jc w:val="left"/>
        <w:rPr>
          <w:rFonts w:hint="eastAsia" w:hAnsi="宋体" w:eastAsia="宋体" w:cs="宋体"/>
          <w:color w:val="000000"/>
          <w:kern w:val="0"/>
          <w:sz w:val="24"/>
          <w:lang w:eastAsia="zh-CN" w:bidi="ar"/>
        </w:rPr>
      </w:pPr>
    </w:p>
    <w:p>
      <w:pPr>
        <w:widowControl/>
        <w:jc w:val="left"/>
        <w:rPr>
          <w:ins w:id="40" w:author="许愿瓶" w:date="2020-05-30T13:12:13Z"/>
          <w:rFonts w:hAnsi="CourierNewPSMT" w:eastAsia="CourierNewPSMT" w:cs="CourierNewPSMT"/>
          <w:color w:val="000000"/>
          <w:kern w:val="0"/>
          <w:sz w:val="24"/>
          <w:lang w:bidi="ar"/>
        </w:rPr>
      </w:pPr>
    </w:p>
    <w:p>
      <w:pPr>
        <w:widowControl/>
        <w:jc w:val="left"/>
        <w:rPr>
          <w:del w:id="41" w:author="许愿瓶" w:date="2020-05-30T13:12:11Z"/>
          <w:sz w:val="24"/>
        </w:rPr>
      </w:pPr>
      <w:del w:id="42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C:\&gt;telnet 100.1.1.1 </w:delText>
        </w:r>
      </w:del>
    </w:p>
    <w:p>
      <w:pPr>
        <w:widowControl/>
        <w:jc w:val="left"/>
        <w:rPr>
          <w:del w:id="43" w:author="许愿瓶" w:date="2020-05-30T13:12:11Z"/>
          <w:sz w:val="24"/>
        </w:rPr>
      </w:pPr>
      <w:del w:id="44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User Access Verification </w:delText>
        </w:r>
      </w:del>
    </w:p>
    <w:p>
      <w:pPr>
        <w:widowControl/>
        <w:jc w:val="left"/>
        <w:rPr>
          <w:del w:id="45" w:author="许愿瓶" w:date="2020-05-30T13:12:11Z"/>
          <w:sz w:val="24"/>
        </w:rPr>
      </w:pPr>
      <w:del w:id="46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Password: </w:delText>
        </w:r>
      </w:del>
    </w:p>
    <w:p>
      <w:pPr>
        <w:widowControl/>
        <w:jc w:val="left"/>
        <w:rPr>
          <w:del w:id="47" w:author="许愿瓶" w:date="2020-05-30T13:12:11Z"/>
          <w:sz w:val="24"/>
        </w:rPr>
      </w:pPr>
      <w:del w:id="48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RG#sh ip nat translations </w:delText>
        </w:r>
      </w:del>
    </w:p>
    <w:p>
      <w:pPr>
        <w:widowControl/>
        <w:jc w:val="left"/>
        <w:rPr>
          <w:del w:id="49" w:author="许愿瓶" w:date="2020-05-30T13:12:11Z"/>
          <w:sz w:val="24"/>
        </w:rPr>
      </w:pPr>
      <w:del w:id="50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Pro Inside global Inside local Outside local Outside global </w:delText>
        </w:r>
      </w:del>
    </w:p>
    <w:p>
      <w:pPr>
        <w:widowControl/>
        <w:jc w:val="left"/>
        <w:rPr>
          <w:del w:id="51" w:author="许愿瓶" w:date="2020-05-30T13:12:11Z"/>
          <w:sz w:val="24"/>
        </w:rPr>
      </w:pPr>
      <w:del w:id="52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tcp 200.1.1.80:1172 172.16.1.5:1172 100.1.1.1:23 100.1.1.1:23 </w:delText>
        </w:r>
      </w:del>
    </w:p>
    <w:p>
      <w:pPr>
        <w:widowControl/>
        <w:jc w:val="left"/>
        <w:rPr>
          <w:del w:id="53" w:author="许愿瓶" w:date="2020-05-30T13:12:11Z"/>
          <w:sz w:val="24"/>
        </w:rPr>
      </w:pPr>
      <w:del w:id="54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tcp 200.1.1.81:1173 172.16.1.6:1173 100.1.1.1:23 100.1.1.1:23 </w:delText>
        </w:r>
      </w:del>
    </w:p>
    <w:p>
      <w:pPr>
        <w:widowControl/>
        <w:jc w:val="left"/>
        <w:rPr>
          <w:del w:id="55" w:author="许愿瓶" w:date="2020-05-30T13:12:11Z"/>
          <w:sz w:val="24"/>
        </w:rPr>
      </w:pPr>
      <w:del w:id="56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RG#debug ip nat </w:delText>
        </w:r>
      </w:del>
    </w:p>
    <w:p>
      <w:pPr>
        <w:widowControl/>
        <w:jc w:val="left"/>
        <w:rPr>
          <w:del w:id="57" w:author="许愿瓶" w:date="2020-05-30T13:12:11Z"/>
          <w:sz w:val="24"/>
        </w:rPr>
      </w:pPr>
      <w:del w:id="58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RG#NAT: [A] pk 0x03f470e4 s 172.16.1.5-&gt;200.1.1.80:1172 [3980] </w:delText>
        </w:r>
      </w:del>
    </w:p>
    <w:p>
      <w:pPr>
        <w:widowControl/>
        <w:jc w:val="left"/>
        <w:rPr>
          <w:del w:id="59" w:author="许愿瓶" w:date="2020-05-30T13:12:11Z"/>
          <w:sz w:val="24"/>
        </w:rPr>
      </w:pPr>
      <w:del w:id="60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NAT: [B] pk 0x03f5b540 d 200.1.1.80-&gt;172.16.1.5:1172 [259] </w:delText>
        </w:r>
      </w:del>
    </w:p>
    <w:p>
      <w:pPr>
        <w:widowControl/>
        <w:jc w:val="left"/>
        <w:rPr>
          <w:del w:id="61" w:author="许愿瓶" w:date="2020-05-30T13:12:11Z"/>
          <w:sz w:val="24"/>
        </w:rPr>
      </w:pPr>
      <w:del w:id="62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NAT: [A] pk 0x03f4b3ac s 172.16.1.5-&gt;200.1.1.80:1172 [3981] </w:delText>
        </w:r>
      </w:del>
    </w:p>
    <w:p>
      <w:pPr>
        <w:widowControl/>
        <w:jc w:val="left"/>
        <w:rPr>
          <w:del w:id="63" w:author="许愿瓶" w:date="2020-05-30T13:12:11Z"/>
          <w:sz w:val="24"/>
        </w:rPr>
      </w:pPr>
      <w:del w:id="64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NAT: [B] pk 0x03f4a888 d 200.1.1.80-&gt;172.16.1.5:1172 [260] </w:delText>
        </w:r>
      </w:del>
    </w:p>
    <w:p>
      <w:pPr>
        <w:widowControl/>
        <w:jc w:val="left"/>
        <w:rPr>
          <w:del w:id="65" w:author="许愿瓶" w:date="2020-05-30T13:12:11Z"/>
          <w:sz w:val="24"/>
        </w:rPr>
      </w:pPr>
      <w:del w:id="66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NAT: [A] pk 0x03f478c8 s 172.16.1.5-&gt;200.1.1.80:1172 [3982] </w:delText>
        </w:r>
      </w:del>
    </w:p>
    <w:p>
      <w:pPr>
        <w:widowControl/>
        <w:jc w:val="left"/>
        <w:rPr>
          <w:del w:id="67" w:author="许愿瓶" w:date="2020-05-30T13:12:11Z"/>
          <w:sz w:val="24"/>
        </w:rPr>
      </w:pPr>
      <w:del w:id="68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NAT: [B] pk 0x03f4a6f4 d 200.1.1.80-&gt;172.16.1.5:1172 [261] </w:delText>
        </w:r>
      </w:del>
    </w:p>
    <w:p>
      <w:pPr>
        <w:widowControl/>
        <w:jc w:val="left"/>
        <w:rPr>
          <w:del w:id="69" w:author="许愿瓶" w:date="2020-05-30T13:12:11Z"/>
          <w:sz w:val="24"/>
        </w:rPr>
      </w:pPr>
      <w:del w:id="70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NAT: [A] pk 0x03f4bd24 s 172.16.1.5-&gt;200.1.1.80:1172 [3983] </w:delText>
        </w:r>
      </w:del>
    </w:p>
    <w:p>
      <w:pPr>
        <w:widowControl/>
        <w:jc w:val="left"/>
        <w:rPr>
          <w:del w:id="71" w:author="许愿瓶" w:date="2020-05-30T13:12:11Z"/>
          <w:sz w:val="24"/>
        </w:rPr>
      </w:pPr>
      <w:del w:id="72" w:author="许愿瓶" w:date="2020-05-30T13:12:11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>NAT: [B] pk 0x03f498a8 d 200.1.1.80-&gt;172.16.1.5:1172 [262]</w:delText>
        </w:r>
      </w:del>
      <w:del w:id="73" w:author="许愿瓶" w:date="2020-05-30T13:12:11Z">
        <w:r>
          <w:rPr>
            <w:rFonts w:hint="eastAsia" w:hAnsi="宋体" w:eastAsia="宋体" w:cs="宋体"/>
            <w:color w:val="000000"/>
            <w:kern w:val="0"/>
            <w:sz w:val="24"/>
            <w:lang w:bidi="ar"/>
          </w:rPr>
          <w:delText xml:space="preserve">。 </w:delText>
        </w:r>
      </w:del>
    </w:p>
    <w:p>
      <w:pPr>
        <w:widowControl/>
        <w:jc w:val="left"/>
        <w:rPr>
          <w:sz w:val="24"/>
        </w:rPr>
      </w:pPr>
      <w:r>
        <w:rPr>
          <w:rFonts w:hint="eastAsia" w:hAnsi="宋体" w:eastAsia="黑体" w:cs="黑体"/>
          <w:color w:val="000000"/>
          <w:kern w:val="0"/>
          <w:sz w:val="24"/>
          <w:lang w:bidi="ar"/>
        </w:rPr>
        <w:t xml:space="preserve">【备注事项】 </w:t>
      </w:r>
    </w:p>
    <w:p>
      <w:pPr>
        <w:widowControl/>
        <w:jc w:val="left"/>
        <w:rPr>
          <w:sz w:val="24"/>
        </w:rPr>
      </w:pP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在做本实验前，一定要先配置好路由，要使用整个网络通信后再启用 </w:t>
      </w:r>
      <w:r>
        <w:rPr>
          <w:rFonts w:hAnsi="TimesNewRomanPSMT" w:eastAsia="TimesNewRomanPSMT" w:cs="TimesNewRomanPSMT"/>
          <w:color w:val="000000"/>
          <w:kern w:val="0"/>
          <w:sz w:val="24"/>
          <w:lang w:bidi="ar"/>
        </w:rPr>
        <w:t>NAT</w:t>
      </w:r>
      <w:r>
        <w:rPr>
          <w:rFonts w:hint="eastAsia" w:hAnsi="宋体" w:eastAsia="宋体" w:cs="宋体"/>
          <w:color w:val="000000"/>
          <w:kern w:val="0"/>
          <w:sz w:val="24"/>
          <w:lang w:bidi="ar"/>
        </w:rPr>
        <w:t xml:space="preserve">。 </w:t>
      </w:r>
    </w:p>
    <w:p>
      <w:pPr>
        <w:widowControl/>
        <w:jc w:val="left"/>
        <w:rPr>
          <w:del w:id="74" w:author="许愿瓶" w:date="2020-05-30T13:12:18Z"/>
          <w:sz w:val="24"/>
        </w:rPr>
      </w:pPr>
      <w:del w:id="75" w:author="许愿瓶" w:date="2020-05-30T13:12:18Z">
        <w:r>
          <w:rPr>
            <w:rFonts w:hint="eastAsia" w:hAnsi="宋体" w:eastAsia="黑体" w:cs="黑体"/>
            <w:color w:val="000000"/>
            <w:kern w:val="0"/>
            <w:sz w:val="24"/>
            <w:lang w:bidi="ar"/>
          </w:rPr>
          <w:delText xml:space="preserve">【参考配置】 </w:delText>
        </w:r>
      </w:del>
    </w:p>
    <w:p>
      <w:pPr>
        <w:widowControl/>
        <w:jc w:val="left"/>
        <w:rPr>
          <w:del w:id="76" w:author="许愿瓶" w:date="2020-05-30T13:12:18Z"/>
          <w:sz w:val="24"/>
        </w:rPr>
      </w:pPr>
      <w:del w:id="7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RG#sh run </w:delText>
        </w:r>
      </w:del>
    </w:p>
    <w:p>
      <w:pPr>
        <w:widowControl/>
        <w:jc w:val="left"/>
        <w:rPr>
          <w:del w:id="78" w:author="许愿瓶" w:date="2020-05-30T13:12:18Z"/>
          <w:sz w:val="24"/>
        </w:rPr>
      </w:pPr>
      <w:del w:id="7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Building configuration... </w:delText>
        </w:r>
      </w:del>
    </w:p>
    <w:p>
      <w:pPr>
        <w:widowControl/>
        <w:jc w:val="left"/>
        <w:rPr>
          <w:del w:id="80" w:author="许愿瓶" w:date="2020-05-30T13:12:18Z"/>
          <w:sz w:val="24"/>
        </w:rPr>
      </w:pPr>
      <w:del w:id="81" w:author="许愿瓶" w:date="2020-05-30T13:12:18Z">
        <w:r>
          <w:rPr>
            <w:rFonts w:hAnsi="Arial Unicode MS" w:eastAsia="Arial Unicode MS" w:cs="Arial Unicode MS"/>
            <w:color w:val="000000"/>
            <w:kern w:val="0"/>
            <w:sz w:val="24"/>
            <w:lang w:bidi="ar"/>
          </w:rPr>
          <w:delText xml:space="preserve">实验 27 配置静态 NAT </w:delText>
        </w:r>
      </w:del>
      <w:del w:id="82" w:author="许愿瓶" w:date="2020-05-30T13:12:18Z">
        <w:r>
          <w:rPr>
            <w:rFonts w:hint="eastAsia" w:hAnsi="宋体" w:eastAsia="宋体" w:cs="宋体"/>
            <w:color w:val="000000"/>
            <w:kern w:val="0"/>
            <w:sz w:val="24"/>
            <w:lang w:bidi="ar"/>
          </w:rPr>
          <w:delText>·</w:delText>
        </w:r>
      </w:del>
      <w:del w:id="83" w:author="许愿瓶" w:date="2020-05-30T13:12:18Z">
        <w:r>
          <w:rPr>
            <w:rFonts w:hAnsi="ArialMT" w:eastAsia="ArialMT" w:cs="ArialMT"/>
            <w:color w:val="000000"/>
            <w:kern w:val="0"/>
            <w:sz w:val="24"/>
            <w:lang w:bidi="ar"/>
          </w:rPr>
          <w:delText>29</w:delText>
        </w:r>
      </w:del>
      <w:del w:id="84" w:author="许愿瓶" w:date="2020-05-30T13:12:18Z">
        <w:r>
          <w:rPr>
            <w:rFonts w:hint="eastAsia" w:hAnsi="宋体" w:eastAsia="宋体" w:cs="宋体"/>
            <w:color w:val="000000"/>
            <w:kern w:val="0"/>
            <w:sz w:val="24"/>
            <w:lang w:bidi="ar"/>
          </w:rPr>
          <w:delText>·</w:delText>
        </w:r>
      </w:del>
      <w:del w:id="85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Current configuration : 692 bytes </w:delText>
        </w:r>
      </w:del>
    </w:p>
    <w:p>
      <w:pPr>
        <w:widowControl/>
        <w:jc w:val="left"/>
        <w:rPr>
          <w:del w:id="86" w:author="许愿瓶" w:date="2020-05-30T13:12:18Z"/>
          <w:sz w:val="24"/>
        </w:rPr>
      </w:pPr>
      <w:del w:id="8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88" w:author="许愿瓶" w:date="2020-05-30T13:12:18Z"/>
          <w:sz w:val="24"/>
        </w:rPr>
      </w:pPr>
      <w:del w:id="8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version 8.4 (building 15) </w:delText>
        </w:r>
      </w:del>
    </w:p>
    <w:p>
      <w:pPr>
        <w:widowControl/>
        <w:jc w:val="left"/>
        <w:rPr>
          <w:del w:id="90" w:author="许愿瓶" w:date="2020-05-30T13:12:18Z"/>
          <w:sz w:val="24"/>
        </w:rPr>
      </w:pPr>
      <w:del w:id="91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hostname RG </w:delText>
        </w:r>
      </w:del>
    </w:p>
    <w:p>
      <w:pPr>
        <w:widowControl/>
        <w:jc w:val="left"/>
        <w:rPr>
          <w:del w:id="92" w:author="许愿瓶" w:date="2020-05-30T13:12:18Z"/>
          <w:sz w:val="24"/>
        </w:rPr>
      </w:pPr>
      <w:del w:id="93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enable secret 5 $1$yLhr$s2r9y51xyE7yFA12 </w:delText>
        </w:r>
      </w:del>
    </w:p>
    <w:p>
      <w:pPr>
        <w:widowControl/>
        <w:jc w:val="left"/>
        <w:rPr>
          <w:del w:id="94" w:author="许愿瓶" w:date="2020-05-30T13:12:18Z"/>
          <w:sz w:val="24"/>
        </w:rPr>
      </w:pPr>
      <w:del w:id="95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96" w:author="许愿瓶" w:date="2020-05-30T13:12:18Z"/>
          <w:sz w:val="24"/>
        </w:rPr>
      </w:pPr>
      <w:del w:id="9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no service password-encryption </w:delText>
        </w:r>
      </w:del>
    </w:p>
    <w:p>
      <w:pPr>
        <w:widowControl/>
        <w:jc w:val="left"/>
        <w:rPr>
          <w:del w:id="98" w:author="许愿瓶" w:date="2020-05-30T13:12:18Z"/>
          <w:sz w:val="24"/>
        </w:rPr>
      </w:pPr>
      <w:del w:id="9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100" w:author="许愿瓶" w:date="2020-05-30T13:12:18Z"/>
          <w:sz w:val="24"/>
        </w:rPr>
      </w:pPr>
      <w:del w:id="101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interface serial 1/2 </w:delText>
        </w:r>
      </w:del>
    </w:p>
    <w:p>
      <w:pPr>
        <w:widowControl/>
        <w:jc w:val="left"/>
        <w:rPr>
          <w:del w:id="102" w:author="许愿瓶" w:date="2020-05-30T13:12:18Z"/>
          <w:sz w:val="24"/>
        </w:rPr>
      </w:pPr>
      <w:del w:id="103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ip nat outside </w:delText>
        </w:r>
      </w:del>
    </w:p>
    <w:p>
      <w:pPr>
        <w:widowControl/>
        <w:jc w:val="left"/>
        <w:rPr>
          <w:del w:id="104" w:author="许愿瓶" w:date="2020-05-30T13:12:18Z"/>
          <w:sz w:val="24"/>
        </w:rPr>
      </w:pPr>
      <w:del w:id="105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ip address 200.1.1.2 255.255.255.252 </w:delText>
        </w:r>
      </w:del>
    </w:p>
    <w:p>
      <w:pPr>
        <w:widowControl/>
        <w:jc w:val="left"/>
        <w:rPr>
          <w:del w:id="106" w:author="许愿瓶" w:date="2020-05-30T13:12:18Z"/>
          <w:sz w:val="24"/>
        </w:rPr>
      </w:pPr>
      <w:del w:id="10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clock rate 64000 </w:delText>
        </w:r>
      </w:del>
    </w:p>
    <w:p>
      <w:pPr>
        <w:widowControl/>
        <w:jc w:val="left"/>
        <w:rPr>
          <w:del w:id="108" w:author="许愿瓶" w:date="2020-05-30T13:12:18Z"/>
          <w:sz w:val="24"/>
        </w:rPr>
      </w:pPr>
      <w:del w:id="10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110" w:author="许愿瓶" w:date="2020-05-30T13:12:18Z"/>
          <w:sz w:val="24"/>
        </w:rPr>
      </w:pPr>
      <w:del w:id="111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interface serial 1/3 </w:delText>
        </w:r>
      </w:del>
    </w:p>
    <w:p>
      <w:pPr>
        <w:widowControl/>
        <w:jc w:val="left"/>
        <w:rPr>
          <w:del w:id="112" w:author="许愿瓶" w:date="2020-05-30T13:12:18Z"/>
          <w:sz w:val="24"/>
        </w:rPr>
      </w:pPr>
      <w:del w:id="113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clock rate 64000 </w:delText>
        </w:r>
      </w:del>
    </w:p>
    <w:p>
      <w:pPr>
        <w:widowControl/>
        <w:jc w:val="left"/>
        <w:rPr>
          <w:del w:id="114" w:author="许愿瓶" w:date="2020-05-30T13:12:18Z"/>
          <w:sz w:val="24"/>
        </w:rPr>
      </w:pPr>
      <w:del w:id="115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116" w:author="许愿瓶" w:date="2020-05-30T13:12:18Z"/>
          <w:sz w:val="24"/>
        </w:rPr>
      </w:pPr>
      <w:del w:id="11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interface FastEthernet 1/0 </w:delText>
        </w:r>
      </w:del>
    </w:p>
    <w:p>
      <w:pPr>
        <w:widowControl/>
        <w:jc w:val="left"/>
        <w:rPr>
          <w:del w:id="118" w:author="许愿瓶" w:date="2020-05-30T13:12:18Z"/>
          <w:sz w:val="24"/>
        </w:rPr>
      </w:pPr>
      <w:del w:id="11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ip nat inside </w:delText>
        </w:r>
      </w:del>
    </w:p>
    <w:p>
      <w:pPr>
        <w:widowControl/>
        <w:jc w:val="left"/>
        <w:rPr>
          <w:del w:id="120" w:author="许愿瓶" w:date="2020-05-30T13:12:18Z"/>
          <w:sz w:val="24"/>
        </w:rPr>
      </w:pPr>
      <w:del w:id="121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ip address 172.16.1.1 255.255.255.0 </w:delText>
        </w:r>
      </w:del>
    </w:p>
    <w:p>
      <w:pPr>
        <w:widowControl/>
        <w:jc w:val="left"/>
        <w:rPr>
          <w:del w:id="122" w:author="许愿瓶" w:date="2020-05-30T13:12:18Z"/>
          <w:sz w:val="24"/>
        </w:rPr>
      </w:pPr>
      <w:del w:id="123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duplex auto </w:delText>
        </w:r>
      </w:del>
    </w:p>
    <w:p>
      <w:pPr>
        <w:widowControl/>
        <w:jc w:val="left"/>
        <w:rPr>
          <w:del w:id="124" w:author="许愿瓶" w:date="2020-05-30T13:12:18Z"/>
          <w:sz w:val="24"/>
        </w:rPr>
      </w:pPr>
      <w:del w:id="125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speed auto </w:delText>
        </w:r>
      </w:del>
    </w:p>
    <w:p>
      <w:pPr>
        <w:widowControl/>
        <w:jc w:val="left"/>
        <w:rPr>
          <w:del w:id="126" w:author="许愿瓶" w:date="2020-05-30T13:12:18Z"/>
          <w:sz w:val="24"/>
        </w:rPr>
      </w:pPr>
      <w:del w:id="12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128" w:author="许愿瓶" w:date="2020-05-30T13:12:18Z"/>
          <w:sz w:val="24"/>
        </w:rPr>
      </w:pPr>
      <w:del w:id="12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interface FastEthernet 1/1 </w:delText>
        </w:r>
      </w:del>
    </w:p>
    <w:p>
      <w:pPr>
        <w:widowControl/>
        <w:jc w:val="left"/>
        <w:rPr>
          <w:del w:id="130" w:author="许愿瓶" w:date="2020-05-30T13:12:18Z"/>
          <w:sz w:val="24"/>
        </w:rPr>
      </w:pPr>
      <w:del w:id="131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duplex auto </w:delText>
        </w:r>
      </w:del>
    </w:p>
    <w:p>
      <w:pPr>
        <w:widowControl/>
        <w:jc w:val="left"/>
        <w:rPr>
          <w:del w:id="132" w:author="许愿瓶" w:date="2020-05-30T13:12:18Z"/>
          <w:sz w:val="24"/>
        </w:rPr>
      </w:pPr>
      <w:del w:id="133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speed auto </w:delText>
        </w:r>
      </w:del>
    </w:p>
    <w:p>
      <w:pPr>
        <w:widowControl/>
        <w:jc w:val="left"/>
        <w:rPr>
          <w:del w:id="134" w:author="许愿瓶" w:date="2020-05-30T13:12:18Z"/>
          <w:sz w:val="24"/>
        </w:rPr>
      </w:pPr>
      <w:del w:id="135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136" w:author="许愿瓶" w:date="2020-05-30T13:12:18Z"/>
          <w:sz w:val="24"/>
        </w:rPr>
      </w:pPr>
      <w:del w:id="13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interface Null 0 </w:delText>
        </w:r>
      </w:del>
    </w:p>
    <w:p>
      <w:pPr>
        <w:widowControl/>
        <w:jc w:val="left"/>
        <w:rPr>
          <w:del w:id="138" w:author="许愿瓶" w:date="2020-05-30T13:12:18Z"/>
          <w:sz w:val="24"/>
        </w:rPr>
      </w:pPr>
      <w:del w:id="13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140" w:author="许愿瓶" w:date="2020-05-30T13:12:18Z"/>
          <w:sz w:val="24"/>
        </w:rPr>
      </w:pPr>
      <w:del w:id="141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ip nat inside source static 172.16.1.3 200.1.1.80 </w:delText>
        </w:r>
      </w:del>
    </w:p>
    <w:p>
      <w:pPr>
        <w:widowControl/>
        <w:jc w:val="left"/>
        <w:rPr>
          <w:del w:id="142" w:author="许愿瓶" w:date="2020-05-30T13:12:18Z"/>
          <w:sz w:val="24"/>
        </w:rPr>
      </w:pPr>
      <w:del w:id="143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144" w:author="许愿瓶" w:date="2020-05-30T13:12:18Z"/>
          <w:sz w:val="24"/>
        </w:rPr>
      </w:pPr>
      <w:del w:id="145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ip route 0.0.0.0 0.0.0.0 serial 1/2 </w:delText>
        </w:r>
      </w:del>
    </w:p>
    <w:p>
      <w:pPr>
        <w:widowControl/>
        <w:jc w:val="left"/>
        <w:rPr>
          <w:del w:id="146" w:author="许愿瓶" w:date="2020-05-30T13:12:18Z"/>
          <w:sz w:val="24"/>
        </w:rPr>
      </w:pPr>
      <w:del w:id="14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! </w:delText>
        </w:r>
      </w:del>
    </w:p>
    <w:p>
      <w:pPr>
        <w:widowControl/>
        <w:jc w:val="left"/>
        <w:rPr>
          <w:del w:id="148" w:author="许愿瓶" w:date="2020-05-30T13:12:18Z"/>
          <w:sz w:val="24"/>
        </w:rPr>
      </w:pPr>
      <w:del w:id="14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line con 0 </w:delText>
        </w:r>
      </w:del>
    </w:p>
    <w:p>
      <w:pPr>
        <w:widowControl/>
        <w:jc w:val="left"/>
        <w:rPr>
          <w:del w:id="150" w:author="许愿瓶" w:date="2020-05-30T13:12:18Z"/>
          <w:sz w:val="24"/>
        </w:rPr>
      </w:pPr>
      <w:del w:id="151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line aux 0 </w:delText>
        </w:r>
      </w:del>
    </w:p>
    <w:p>
      <w:pPr>
        <w:widowControl/>
        <w:jc w:val="left"/>
        <w:rPr>
          <w:del w:id="152" w:author="许愿瓶" w:date="2020-05-30T13:12:18Z"/>
          <w:sz w:val="24"/>
        </w:rPr>
      </w:pPr>
      <w:del w:id="153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line vty 0 </w:delText>
        </w:r>
      </w:del>
    </w:p>
    <w:p>
      <w:pPr>
        <w:widowControl/>
        <w:jc w:val="left"/>
        <w:rPr>
          <w:del w:id="154" w:author="许愿瓶" w:date="2020-05-30T13:12:18Z"/>
          <w:sz w:val="24"/>
        </w:rPr>
      </w:pPr>
      <w:del w:id="155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login </w:delText>
        </w:r>
      </w:del>
    </w:p>
    <w:p>
      <w:pPr>
        <w:widowControl/>
        <w:jc w:val="left"/>
        <w:rPr>
          <w:del w:id="156" w:author="许愿瓶" w:date="2020-05-30T13:12:18Z"/>
          <w:sz w:val="24"/>
        </w:rPr>
      </w:pPr>
      <w:del w:id="157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password 7 013244 </w:delText>
        </w:r>
      </w:del>
    </w:p>
    <w:p>
      <w:pPr>
        <w:widowControl/>
        <w:jc w:val="left"/>
        <w:rPr>
          <w:del w:id="158" w:author="许愿瓶" w:date="2020-05-30T13:12:18Z"/>
          <w:sz w:val="24"/>
        </w:rPr>
      </w:pPr>
      <w:del w:id="159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 xml:space="preserve">line vty 1 4 </w:delText>
        </w:r>
      </w:del>
    </w:p>
    <w:p>
      <w:pPr>
        <w:widowControl/>
        <w:jc w:val="left"/>
        <w:rPr>
          <w:del w:id="160" w:author="许愿瓶" w:date="2020-05-30T13:12:18Z"/>
          <w:sz w:val="24"/>
        </w:rPr>
      </w:pPr>
      <w:del w:id="161" w:author="许愿瓶" w:date="2020-05-30T13:12:18Z">
        <w:r>
          <w:rPr>
            <w:rFonts w:hAnsi="CourierNewPSMT" w:eastAsia="CourierNewPSMT" w:cs="CourierNewPSMT"/>
            <w:color w:val="000000"/>
            <w:kern w:val="0"/>
            <w:sz w:val="24"/>
            <w:lang w:bidi="ar"/>
          </w:rPr>
          <w:delText>login</w:delText>
        </w:r>
      </w:del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许愿瓶">
    <w15:presenceInfo w15:providerId="WPS Office" w15:userId="1548782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39"/>
    <w:rsid w:val="00095871"/>
    <w:rsid w:val="003F2AF3"/>
    <w:rsid w:val="004F4362"/>
    <w:rsid w:val="00771D63"/>
    <w:rsid w:val="007F3FC1"/>
    <w:rsid w:val="00A71A39"/>
    <w:rsid w:val="00EC7C02"/>
    <w:rsid w:val="00F813B2"/>
    <w:rsid w:val="089F28C1"/>
    <w:rsid w:val="0B9951B6"/>
    <w:rsid w:val="14361DD0"/>
    <w:rsid w:val="17D56CC8"/>
    <w:rsid w:val="196A5661"/>
    <w:rsid w:val="19D8406A"/>
    <w:rsid w:val="2A767E47"/>
    <w:rsid w:val="2B3458CD"/>
    <w:rsid w:val="31875BF7"/>
    <w:rsid w:val="33EA5C22"/>
    <w:rsid w:val="34CD6A7B"/>
    <w:rsid w:val="366569C3"/>
    <w:rsid w:val="36CB0E6E"/>
    <w:rsid w:val="38A04510"/>
    <w:rsid w:val="3F466951"/>
    <w:rsid w:val="3FFA7568"/>
    <w:rsid w:val="431949FC"/>
    <w:rsid w:val="52115F8C"/>
    <w:rsid w:val="569C7919"/>
    <w:rsid w:val="5EBD6A42"/>
    <w:rsid w:val="622851D3"/>
    <w:rsid w:val="65045D02"/>
    <w:rsid w:val="65217109"/>
    <w:rsid w:val="67F43468"/>
    <w:rsid w:val="6C2B1442"/>
    <w:rsid w:val="6FC4691F"/>
    <w:rsid w:val="736B5953"/>
    <w:rsid w:val="74404EAE"/>
    <w:rsid w:val="7CD010C2"/>
    <w:rsid w:val="7E2F33F0"/>
    <w:rsid w:val="7EF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407</Words>
  <Characters>2322</Characters>
  <Lines>19</Lines>
  <Paragraphs>5</Paragraphs>
  <TotalTime>4</TotalTime>
  <ScaleCrop>false</ScaleCrop>
  <LinksUpToDate>false</LinksUpToDate>
  <CharactersWithSpaces>2724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2020-05-30T05:47:49Z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